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5A98B7" w14:textId="7333CBB1" w:rsidR="003F7E24" w:rsidRPr="003F7E24" w:rsidRDefault="003F7E24" w:rsidP="003F7E24">
      <w:pPr>
        <w:widowControl/>
        <w:numPr>
          <w:ilvl w:val="0"/>
          <w:numId w:val="1"/>
        </w:numPr>
        <w:shd w:val="clear" w:color="auto" w:fill="FFFFFF"/>
        <w:spacing w:after="60"/>
        <w:ind w:left="1170"/>
        <w:jc w:val="left"/>
        <w:textAlignment w:val="baseline"/>
        <w:rPr>
          <w:rFonts w:ascii="Dosis" w:eastAsia="宋体" w:hAnsi="Dosis" w:cs="宋体"/>
          <w:color w:val="333333"/>
          <w:kern w:val="0"/>
          <w:sz w:val="22"/>
        </w:rPr>
      </w:pPr>
      <w:r w:rsidRPr="003F7E24">
        <w:rPr>
          <w:rFonts w:ascii="Dosis" w:eastAsia="宋体" w:hAnsi="Dosis" w:cs="宋体"/>
          <w:color w:val="333333"/>
          <w:kern w:val="0"/>
          <w:sz w:val="22"/>
        </w:rPr>
        <w:t xml:space="preserve">Yuhang Chen [yuhangc3], Zhengwei </w:t>
      </w:r>
      <w:r>
        <w:rPr>
          <w:rFonts w:ascii="Dosis" w:eastAsia="宋体" w:hAnsi="Dosis" w:cs="宋体"/>
          <w:color w:val="333333"/>
          <w:kern w:val="0"/>
          <w:sz w:val="22"/>
        </w:rPr>
        <w:t>D</w:t>
      </w:r>
      <w:r w:rsidRPr="003F7E24">
        <w:rPr>
          <w:rFonts w:ascii="Dosis" w:eastAsia="宋体" w:hAnsi="Dosis" w:cs="宋体"/>
          <w:color w:val="333333"/>
          <w:kern w:val="0"/>
          <w:sz w:val="22"/>
        </w:rPr>
        <w:t xml:space="preserve">ai [zd13], </w:t>
      </w:r>
      <w:r w:rsidR="00DB4F7C" w:rsidRPr="00DB4F7C">
        <w:rPr>
          <w:rFonts w:ascii="Dosis" w:eastAsia="宋体" w:hAnsi="Dosis" w:cs="宋体"/>
          <w:color w:val="333333"/>
          <w:kern w:val="0"/>
          <w:sz w:val="22"/>
        </w:rPr>
        <w:t xml:space="preserve">Yichen Li </w:t>
      </w:r>
      <w:r w:rsidRPr="003F7E24">
        <w:rPr>
          <w:rFonts w:ascii="Dosis" w:eastAsia="宋体" w:hAnsi="Dosis" w:cs="宋体"/>
          <w:color w:val="333333"/>
          <w:kern w:val="0"/>
          <w:sz w:val="22"/>
        </w:rPr>
        <w:t>[</w:t>
      </w:r>
      <w:r w:rsidR="00DB4F7C" w:rsidRPr="00DB4F7C">
        <w:rPr>
          <w:rFonts w:ascii="Dosis" w:eastAsia="宋体" w:hAnsi="Dosis" w:cs="宋体"/>
          <w:color w:val="333333"/>
          <w:kern w:val="0"/>
          <w:sz w:val="22"/>
        </w:rPr>
        <w:t>yichen13</w:t>
      </w:r>
      <w:r w:rsidRPr="003F7E24">
        <w:rPr>
          <w:rFonts w:ascii="Dosis" w:eastAsia="宋体" w:hAnsi="Dosis" w:cs="宋体"/>
          <w:color w:val="333333"/>
          <w:kern w:val="0"/>
          <w:sz w:val="22"/>
        </w:rPr>
        <w:t xml:space="preserve">], </w:t>
      </w:r>
      <w:r w:rsidR="00DB4F7C" w:rsidRPr="00DB4F7C">
        <w:rPr>
          <w:rFonts w:ascii="Dosis" w:eastAsia="宋体" w:hAnsi="Dosis" w:cs="宋体"/>
          <w:color w:val="333333"/>
          <w:kern w:val="0"/>
          <w:sz w:val="22"/>
        </w:rPr>
        <w:t xml:space="preserve">Yihang Yang </w:t>
      </w:r>
      <w:r w:rsidRPr="003F7E24">
        <w:rPr>
          <w:rFonts w:ascii="Dosis" w:eastAsia="宋体" w:hAnsi="Dosis" w:cs="宋体"/>
          <w:color w:val="333333"/>
          <w:kern w:val="0"/>
          <w:sz w:val="22"/>
        </w:rPr>
        <w:t>[</w:t>
      </w:r>
      <w:r w:rsidR="00DB4F7C" w:rsidRPr="00DB4F7C">
        <w:rPr>
          <w:rFonts w:ascii="Dosis" w:eastAsia="宋体" w:hAnsi="Dosis" w:cs="宋体"/>
          <w:color w:val="333333"/>
          <w:kern w:val="0"/>
          <w:sz w:val="22"/>
        </w:rPr>
        <w:t>yihangy2</w:t>
      </w:r>
      <w:r w:rsidRPr="003F7E24">
        <w:rPr>
          <w:rFonts w:ascii="Dosis" w:eastAsia="宋体" w:hAnsi="Dosis" w:cs="宋体"/>
          <w:color w:val="333333"/>
          <w:kern w:val="0"/>
          <w:sz w:val="22"/>
        </w:rPr>
        <w:t>]</w:t>
      </w:r>
    </w:p>
    <w:p w14:paraId="05A17CAD" w14:textId="6E0A450A" w:rsidR="003F7E24" w:rsidRPr="003F7E24" w:rsidRDefault="00DB4F7C" w:rsidP="003F7E24">
      <w:pPr>
        <w:widowControl/>
        <w:numPr>
          <w:ilvl w:val="0"/>
          <w:numId w:val="1"/>
        </w:numPr>
        <w:shd w:val="clear" w:color="auto" w:fill="FFFFFF"/>
        <w:spacing w:after="60"/>
        <w:ind w:left="1170"/>
        <w:jc w:val="left"/>
        <w:textAlignment w:val="baseline"/>
        <w:rPr>
          <w:rFonts w:ascii="Dosis" w:eastAsia="宋体" w:hAnsi="Dosis" w:cs="宋体"/>
          <w:color w:val="333333"/>
          <w:kern w:val="0"/>
          <w:sz w:val="22"/>
        </w:rPr>
      </w:pPr>
      <w:r w:rsidRPr="00DB4F7C">
        <w:rPr>
          <w:rFonts w:ascii="Dosis" w:eastAsia="宋体" w:hAnsi="Dosis" w:cs="宋体"/>
          <w:color w:val="333333"/>
          <w:kern w:val="0"/>
          <w:sz w:val="22"/>
        </w:rPr>
        <w:t>Low-cost sensor for seamless road quality monitoring</w:t>
      </w:r>
    </w:p>
    <w:p w14:paraId="1F38A44F" w14:textId="6EB29A8C" w:rsidR="003F7E24" w:rsidRPr="003F7E24" w:rsidRDefault="003F7E24" w:rsidP="003F7E24">
      <w:pPr>
        <w:widowControl/>
        <w:numPr>
          <w:ilvl w:val="0"/>
          <w:numId w:val="1"/>
        </w:numPr>
        <w:shd w:val="clear" w:color="auto" w:fill="FFFFFF"/>
        <w:spacing w:after="60"/>
        <w:ind w:left="1170"/>
        <w:jc w:val="left"/>
        <w:textAlignment w:val="baseline"/>
        <w:rPr>
          <w:rFonts w:ascii="Dosis" w:eastAsia="宋体" w:hAnsi="Dosis" w:cs="宋体"/>
          <w:color w:val="333333"/>
          <w:kern w:val="0"/>
          <w:sz w:val="22"/>
        </w:rPr>
      </w:pPr>
      <w:r w:rsidRPr="003F7E24">
        <w:rPr>
          <w:rFonts w:ascii="Dosis" w:eastAsia="宋体" w:hAnsi="Dosis" w:cs="宋体"/>
          <w:color w:val="333333"/>
          <w:kern w:val="0"/>
          <w:sz w:val="22"/>
        </w:rPr>
        <w:t xml:space="preserve">Problem: </w:t>
      </w:r>
      <w:r w:rsidR="00DB4F7C">
        <w:rPr>
          <w:rFonts w:ascii="Dosis" w:eastAsia="宋体" w:hAnsi="Dosis" w:cs="宋体"/>
          <w:color w:val="333333"/>
          <w:kern w:val="0"/>
          <w:sz w:val="22"/>
        </w:rPr>
        <w:t>The r</w:t>
      </w:r>
      <w:r w:rsidR="00DB4F7C" w:rsidRPr="00DB4F7C">
        <w:rPr>
          <w:rFonts w:ascii="Dosis" w:eastAsia="宋体" w:hAnsi="Dosis" w:cs="宋体"/>
          <w:color w:val="333333"/>
          <w:kern w:val="0"/>
          <w:sz w:val="22"/>
        </w:rPr>
        <w:t>oad quality monitoring</w:t>
      </w:r>
      <w:r w:rsidR="00DB4F7C">
        <w:rPr>
          <w:rFonts w:ascii="Dosis" w:eastAsia="宋体" w:hAnsi="Dosis" w:cs="宋体"/>
          <w:color w:val="333333"/>
          <w:kern w:val="0"/>
          <w:sz w:val="22"/>
        </w:rPr>
        <w:t xml:space="preserve"> is </w:t>
      </w:r>
      <w:r w:rsidR="00DB4F7C" w:rsidRPr="00DB4F7C">
        <w:rPr>
          <w:rFonts w:ascii="Dosis" w:eastAsia="宋体" w:hAnsi="Dosis" w:cs="宋体"/>
          <w:color w:val="333333"/>
          <w:kern w:val="0"/>
          <w:sz w:val="22"/>
        </w:rPr>
        <w:t xml:space="preserve">regularly conducted by specially designed instrumented vehicles, which requires </w:t>
      </w:r>
      <w:r w:rsidR="00DB4F7C">
        <w:rPr>
          <w:rFonts w:ascii="Dosis" w:eastAsia="宋体" w:hAnsi="Dosis" w:cs="宋体"/>
          <w:color w:val="333333"/>
          <w:kern w:val="0"/>
          <w:sz w:val="22"/>
        </w:rPr>
        <w:t xml:space="preserve">much </w:t>
      </w:r>
      <w:r w:rsidR="00DB4F7C" w:rsidRPr="00DB4F7C">
        <w:rPr>
          <w:rFonts w:ascii="Dosis" w:eastAsia="宋体" w:hAnsi="Dosis" w:cs="宋体"/>
          <w:color w:val="333333"/>
          <w:kern w:val="0"/>
          <w:sz w:val="22"/>
        </w:rPr>
        <w:t>time and money</w:t>
      </w:r>
      <w:r w:rsidR="00455403">
        <w:rPr>
          <w:rFonts w:ascii="Dosis" w:eastAsia="宋体" w:hAnsi="Dosis" w:cs="宋体"/>
          <w:color w:val="333333"/>
          <w:kern w:val="0"/>
          <w:sz w:val="22"/>
        </w:rPr>
        <w:t xml:space="preserve">. </w:t>
      </w:r>
      <w:r w:rsidR="008F0A43">
        <w:rPr>
          <w:rFonts w:ascii="Dosis" w:eastAsia="宋体" w:hAnsi="Dosis" w:cs="宋体"/>
          <w:color w:val="333333"/>
          <w:kern w:val="0"/>
          <w:sz w:val="22"/>
        </w:rPr>
        <w:t xml:space="preserve">In addition, it is hard to make sure that </w:t>
      </w:r>
      <w:r w:rsidR="008F0A43" w:rsidRPr="008F0A43">
        <w:rPr>
          <w:rFonts w:ascii="Dosis" w:eastAsia="宋体" w:hAnsi="Dosis" w:cs="宋体"/>
          <w:color w:val="333333"/>
          <w:kern w:val="0"/>
          <w:sz w:val="22"/>
        </w:rPr>
        <w:t>Road Pothole</w:t>
      </w:r>
      <w:r w:rsidR="008F0A43">
        <w:rPr>
          <w:rFonts w:ascii="Dosis" w:eastAsia="宋体" w:hAnsi="Dosis" w:cs="宋体"/>
          <w:color w:val="333333"/>
          <w:kern w:val="0"/>
          <w:sz w:val="22"/>
        </w:rPr>
        <w:t xml:space="preserve"> can be detected immediately, because of the limited number of these vehicles. </w:t>
      </w:r>
      <w:r w:rsidR="008F0A43">
        <w:rPr>
          <w:rFonts w:ascii="Dosis" w:hAnsi="Dosis"/>
          <w:color w:val="333333"/>
          <w:sz w:val="22"/>
          <w:shd w:val="clear" w:color="auto" w:fill="FFFFFF"/>
        </w:rPr>
        <w:t xml:space="preserve">Sponsors need the </w:t>
      </w:r>
      <w:r w:rsidR="008F0A43">
        <w:rPr>
          <w:rFonts w:ascii="Dosis" w:eastAsia="宋体" w:hAnsi="Dosis" w:cs="宋体"/>
          <w:color w:val="333333"/>
          <w:kern w:val="0"/>
          <w:sz w:val="22"/>
        </w:rPr>
        <w:t>r</w:t>
      </w:r>
      <w:r w:rsidR="008F0A43" w:rsidRPr="00DB4F7C">
        <w:rPr>
          <w:rFonts w:ascii="Dosis" w:eastAsia="宋体" w:hAnsi="Dosis" w:cs="宋体"/>
          <w:color w:val="333333"/>
          <w:kern w:val="0"/>
          <w:sz w:val="22"/>
        </w:rPr>
        <w:t>oad quality monitoring</w:t>
      </w:r>
      <w:r w:rsidR="008F0A43">
        <w:rPr>
          <w:rFonts w:ascii="Dosis" w:eastAsia="宋体" w:hAnsi="Dosis" w:cs="宋体"/>
          <w:color w:val="333333"/>
          <w:kern w:val="0"/>
          <w:sz w:val="22"/>
        </w:rPr>
        <w:t xml:space="preserve"> to be conducted by every car running on the road.</w:t>
      </w:r>
    </w:p>
    <w:p w14:paraId="5280AFE7" w14:textId="526DB070" w:rsidR="008F0A43" w:rsidRPr="003F7E24" w:rsidRDefault="003F7E24" w:rsidP="008F0A43">
      <w:pPr>
        <w:widowControl/>
        <w:numPr>
          <w:ilvl w:val="0"/>
          <w:numId w:val="1"/>
        </w:numPr>
        <w:shd w:val="clear" w:color="auto" w:fill="FFFFFF"/>
        <w:spacing w:after="60"/>
        <w:ind w:left="1170"/>
        <w:jc w:val="left"/>
        <w:textAlignment w:val="baseline"/>
        <w:rPr>
          <w:rFonts w:ascii="Dosis" w:eastAsia="宋体" w:hAnsi="Dosis" w:cs="宋体"/>
          <w:color w:val="333333"/>
          <w:kern w:val="0"/>
          <w:sz w:val="22"/>
        </w:rPr>
      </w:pPr>
      <w:r w:rsidRPr="003F7E24">
        <w:rPr>
          <w:rFonts w:ascii="Dosis" w:eastAsia="宋体" w:hAnsi="Dosis" w:cs="宋体"/>
          <w:color w:val="333333"/>
          <w:kern w:val="0"/>
          <w:sz w:val="22"/>
        </w:rPr>
        <w:t xml:space="preserve">Solution Overview: </w:t>
      </w:r>
      <w:r w:rsidR="008F0A43">
        <w:rPr>
          <w:rFonts w:ascii="Dosis" w:eastAsia="宋体" w:hAnsi="Dosis" w:cs="宋体"/>
          <w:color w:val="333333"/>
          <w:kern w:val="0"/>
          <w:sz w:val="22"/>
        </w:rPr>
        <w:t>By installing a</w:t>
      </w:r>
      <w:r w:rsidR="008F0A43" w:rsidRPr="008F0A43">
        <w:rPr>
          <w:rFonts w:ascii="Dosis" w:eastAsia="宋体" w:hAnsi="Dosis" w:cs="宋体"/>
          <w:color w:val="333333"/>
          <w:kern w:val="0"/>
          <w:sz w:val="22"/>
        </w:rPr>
        <w:t>ccelerometers</w:t>
      </w:r>
      <w:r w:rsidR="008F0A43">
        <w:rPr>
          <w:rFonts w:ascii="Dosis" w:eastAsia="宋体" w:hAnsi="Dosis" w:cs="宋体"/>
          <w:color w:val="333333"/>
          <w:kern w:val="0"/>
          <w:sz w:val="22"/>
        </w:rPr>
        <w:t xml:space="preserve"> and </w:t>
      </w:r>
      <w:r w:rsidR="008F0A43" w:rsidRPr="008F0A43">
        <w:rPr>
          <w:rFonts w:ascii="Dosis" w:eastAsia="宋体" w:hAnsi="Dosis" w:cs="宋体"/>
          <w:color w:val="333333"/>
          <w:kern w:val="0"/>
          <w:sz w:val="22"/>
        </w:rPr>
        <w:t>gyroscopes</w:t>
      </w:r>
      <w:r w:rsidR="008F0A43">
        <w:rPr>
          <w:rFonts w:ascii="Dosis" w:eastAsia="宋体" w:hAnsi="Dosis" w:cs="宋体"/>
          <w:color w:val="333333"/>
          <w:kern w:val="0"/>
          <w:sz w:val="22"/>
        </w:rPr>
        <w:t xml:space="preserve"> to the private cars, the data </w:t>
      </w:r>
      <w:bookmarkStart w:id="0" w:name="_GoBack"/>
      <w:bookmarkEnd w:id="0"/>
      <w:r w:rsidR="008F0A43">
        <w:rPr>
          <w:rFonts w:ascii="Dosis" w:eastAsia="宋体" w:hAnsi="Dosis" w:cs="宋体"/>
          <w:color w:val="333333"/>
          <w:kern w:val="0"/>
          <w:sz w:val="22"/>
        </w:rPr>
        <w:t xml:space="preserve">describing </w:t>
      </w:r>
      <w:r w:rsidR="008F0A43" w:rsidRPr="008F0A43">
        <w:rPr>
          <w:rFonts w:ascii="Dosis" w:eastAsia="宋体" w:hAnsi="Dosis" w:cs="宋体"/>
          <w:color w:val="333333"/>
          <w:kern w:val="0"/>
          <w:sz w:val="22"/>
        </w:rPr>
        <w:t xml:space="preserve">driving condition of the </w:t>
      </w:r>
      <w:r w:rsidR="008F0A43">
        <w:rPr>
          <w:rFonts w:ascii="Dosis" w:eastAsia="宋体" w:hAnsi="Dosis" w:cs="宋体"/>
          <w:color w:val="333333"/>
          <w:kern w:val="0"/>
          <w:sz w:val="22"/>
        </w:rPr>
        <w:t>cars can be collected. The signal from these sensors and GPS in the cars will be transmitted to online server. With the pre-trained model implemented, the server will label the roads to be safe or not.</w:t>
      </w:r>
    </w:p>
    <w:p w14:paraId="4A0BDEBE" w14:textId="77777777" w:rsidR="003F7E24" w:rsidRPr="003F7E24" w:rsidRDefault="003F7E24" w:rsidP="003F7E24">
      <w:pPr>
        <w:widowControl/>
        <w:numPr>
          <w:ilvl w:val="0"/>
          <w:numId w:val="1"/>
        </w:numPr>
        <w:shd w:val="clear" w:color="auto" w:fill="FFFFFF"/>
        <w:spacing w:after="60"/>
        <w:ind w:left="1170"/>
        <w:jc w:val="left"/>
        <w:textAlignment w:val="baseline"/>
        <w:rPr>
          <w:rFonts w:ascii="Dosis" w:eastAsia="宋体" w:hAnsi="Dosis" w:cs="宋体"/>
          <w:color w:val="333333"/>
          <w:kern w:val="0"/>
          <w:sz w:val="22"/>
        </w:rPr>
      </w:pPr>
      <w:r w:rsidRPr="003F7E24">
        <w:rPr>
          <w:rFonts w:ascii="Dosis" w:eastAsia="宋体" w:hAnsi="Dosis" w:cs="宋体"/>
          <w:color w:val="333333"/>
          <w:kern w:val="0"/>
          <w:sz w:val="22"/>
        </w:rPr>
        <w:t>Solution Components</w:t>
      </w:r>
    </w:p>
    <w:p w14:paraId="446CEB86" w14:textId="5E74F992" w:rsidR="003F7E24" w:rsidRPr="003F7E24" w:rsidRDefault="00FB7BB8" w:rsidP="003F7E24">
      <w:pPr>
        <w:widowControl/>
        <w:numPr>
          <w:ilvl w:val="1"/>
          <w:numId w:val="1"/>
        </w:numPr>
        <w:shd w:val="clear" w:color="auto" w:fill="FFFFFF"/>
        <w:spacing w:after="60"/>
        <w:ind w:left="2340"/>
        <w:jc w:val="left"/>
        <w:textAlignment w:val="baseline"/>
        <w:rPr>
          <w:rFonts w:ascii="Dosis" w:eastAsia="宋体" w:hAnsi="Dosis" w:cs="宋体"/>
          <w:color w:val="333333"/>
          <w:kern w:val="0"/>
          <w:sz w:val="22"/>
        </w:rPr>
      </w:pPr>
      <w:r>
        <w:rPr>
          <w:rFonts w:ascii="Dosis" w:eastAsia="宋体" w:hAnsi="Dosis" w:cs="宋体"/>
          <w:color w:val="333333"/>
          <w:kern w:val="0"/>
          <w:sz w:val="22"/>
        </w:rPr>
        <w:t>Detecting</w:t>
      </w:r>
      <w:r w:rsidR="003F7E24" w:rsidRPr="003F7E24">
        <w:rPr>
          <w:rFonts w:ascii="Dosis" w:eastAsia="宋体" w:hAnsi="Dosis" w:cs="宋体"/>
          <w:color w:val="333333"/>
          <w:kern w:val="0"/>
          <w:sz w:val="22"/>
        </w:rPr>
        <w:t xml:space="preserve"> System</w:t>
      </w:r>
    </w:p>
    <w:p w14:paraId="21945EFB" w14:textId="1AA19969" w:rsidR="003F7E24" w:rsidRPr="003F7E24" w:rsidRDefault="00907625" w:rsidP="003F7E24">
      <w:pPr>
        <w:widowControl/>
        <w:numPr>
          <w:ilvl w:val="2"/>
          <w:numId w:val="1"/>
        </w:numPr>
        <w:shd w:val="clear" w:color="auto" w:fill="FFFFFF"/>
        <w:spacing w:after="60"/>
        <w:ind w:left="3510"/>
        <w:jc w:val="left"/>
        <w:textAlignment w:val="baseline"/>
        <w:rPr>
          <w:rFonts w:ascii="Dosis" w:eastAsia="宋体" w:hAnsi="Dosis" w:cs="宋体"/>
          <w:color w:val="333333"/>
          <w:kern w:val="0"/>
          <w:sz w:val="22"/>
        </w:rPr>
      </w:pPr>
      <w:ins w:id="1" w:author="杨 奕航" w:date="2022-03-01T20:38:00Z">
        <w:r>
          <w:rPr>
            <w:rFonts w:ascii="Dosis" w:eastAsia="宋体" w:hAnsi="Dosis" w:cs="宋体"/>
            <w:color w:val="333333"/>
            <w:kern w:val="0"/>
            <w:sz w:val="22"/>
          </w:rPr>
          <w:t>A g</w:t>
        </w:r>
      </w:ins>
      <w:del w:id="2" w:author="杨 奕航" w:date="2022-03-01T20:38:00Z">
        <w:r w:rsidR="00FB7BB8" w:rsidDel="00907625">
          <w:rPr>
            <w:rFonts w:ascii="Dosis" w:eastAsia="宋体" w:hAnsi="Dosis" w:cs="宋体"/>
            <w:color w:val="333333"/>
            <w:kern w:val="0"/>
            <w:sz w:val="22"/>
          </w:rPr>
          <w:delText>G</w:delText>
        </w:r>
      </w:del>
      <w:r w:rsidR="00FB7BB8">
        <w:rPr>
          <w:rFonts w:ascii="Dosis" w:eastAsia="宋体" w:hAnsi="Dosis" w:cs="宋体"/>
          <w:color w:val="333333"/>
          <w:kern w:val="0"/>
          <w:sz w:val="22"/>
        </w:rPr>
        <w:t>roup of a</w:t>
      </w:r>
      <w:r w:rsidR="00FB7BB8" w:rsidRPr="008F0A43">
        <w:rPr>
          <w:rFonts w:ascii="Dosis" w:eastAsia="宋体" w:hAnsi="Dosis" w:cs="宋体"/>
          <w:color w:val="333333"/>
          <w:kern w:val="0"/>
          <w:sz w:val="22"/>
        </w:rPr>
        <w:t>ccelerometers</w:t>
      </w:r>
      <w:r w:rsidR="003F7E24" w:rsidRPr="003F7E24">
        <w:rPr>
          <w:rFonts w:ascii="Dosis" w:eastAsia="宋体" w:hAnsi="Dosis" w:cs="宋体"/>
          <w:color w:val="333333"/>
          <w:kern w:val="0"/>
          <w:sz w:val="22"/>
        </w:rPr>
        <w:t xml:space="preserve"> detect</w:t>
      </w:r>
      <w:ins w:id="3" w:author="杨 奕航" w:date="2022-03-01T20:38:00Z">
        <w:r>
          <w:rPr>
            <w:rFonts w:ascii="Dosis" w:eastAsia="宋体" w:hAnsi="Dosis" w:cs="宋体"/>
            <w:color w:val="333333"/>
            <w:kern w:val="0"/>
            <w:sz w:val="22"/>
          </w:rPr>
          <w:t>s</w:t>
        </w:r>
      </w:ins>
      <w:r w:rsidR="003F7E24" w:rsidRPr="003F7E24">
        <w:rPr>
          <w:rFonts w:ascii="Dosis" w:eastAsia="宋体" w:hAnsi="Dosis" w:cs="宋体"/>
          <w:color w:val="333333"/>
          <w:kern w:val="0"/>
          <w:sz w:val="22"/>
        </w:rPr>
        <w:t xml:space="preserve"> </w:t>
      </w:r>
      <w:r w:rsidR="00FB7BB8">
        <w:rPr>
          <w:rFonts w:ascii="Dosis" w:eastAsia="宋体" w:hAnsi="Dosis" w:cs="宋体"/>
          <w:color w:val="333333"/>
          <w:kern w:val="0"/>
          <w:sz w:val="22"/>
        </w:rPr>
        <w:t>the c</w:t>
      </w:r>
      <w:r w:rsidR="00FB7BB8" w:rsidRPr="00FB7BB8">
        <w:rPr>
          <w:rFonts w:ascii="Dosis" w:eastAsia="宋体" w:hAnsi="Dosis" w:cs="宋体"/>
          <w:color w:val="333333"/>
          <w:kern w:val="0"/>
          <w:sz w:val="22"/>
        </w:rPr>
        <w:t xml:space="preserve">hanges in </w:t>
      </w:r>
      <w:r w:rsidR="00FB7BB8">
        <w:rPr>
          <w:rFonts w:ascii="Dosis" w:eastAsia="宋体" w:hAnsi="Dosis" w:cs="宋体"/>
          <w:color w:val="333333"/>
          <w:kern w:val="0"/>
          <w:sz w:val="22"/>
        </w:rPr>
        <w:t>car</w:t>
      </w:r>
      <w:r w:rsidR="00FB7BB8" w:rsidRPr="00FB7BB8">
        <w:rPr>
          <w:rFonts w:ascii="Dosis" w:eastAsia="宋体" w:hAnsi="Dosis" w:cs="宋体"/>
          <w:color w:val="333333"/>
          <w:kern w:val="0"/>
          <w:sz w:val="22"/>
        </w:rPr>
        <w:t xml:space="preserve"> driving conditions</w:t>
      </w:r>
      <w:r w:rsidR="003F7E24" w:rsidRPr="003F7E24">
        <w:rPr>
          <w:rFonts w:ascii="Dosis" w:eastAsia="宋体" w:hAnsi="Dosis" w:cs="宋体"/>
          <w:color w:val="333333"/>
          <w:kern w:val="0"/>
          <w:sz w:val="22"/>
        </w:rPr>
        <w:t>.</w:t>
      </w:r>
    </w:p>
    <w:p w14:paraId="540C7ADB" w14:textId="48499019" w:rsidR="003F7E24" w:rsidRPr="003F7E24" w:rsidRDefault="003F7E24" w:rsidP="003F7E24">
      <w:pPr>
        <w:widowControl/>
        <w:numPr>
          <w:ilvl w:val="2"/>
          <w:numId w:val="1"/>
        </w:numPr>
        <w:shd w:val="clear" w:color="auto" w:fill="FFFFFF"/>
        <w:spacing w:after="60"/>
        <w:ind w:left="3510"/>
        <w:jc w:val="left"/>
        <w:textAlignment w:val="baseline"/>
        <w:rPr>
          <w:rFonts w:ascii="Dosis" w:eastAsia="宋体" w:hAnsi="Dosis" w:cs="宋体"/>
          <w:color w:val="333333"/>
          <w:kern w:val="0"/>
          <w:sz w:val="22"/>
        </w:rPr>
      </w:pPr>
      <w:r w:rsidRPr="003F7E24">
        <w:rPr>
          <w:rFonts w:ascii="Dosis" w:eastAsia="宋体" w:hAnsi="Dosis" w:cs="宋体"/>
          <w:color w:val="333333"/>
          <w:kern w:val="0"/>
          <w:sz w:val="22"/>
        </w:rPr>
        <w:t xml:space="preserve">A </w:t>
      </w:r>
      <w:r w:rsidR="00FB7BB8" w:rsidRPr="008F0A43">
        <w:rPr>
          <w:rFonts w:ascii="Dosis" w:eastAsia="宋体" w:hAnsi="Dosis" w:cs="宋体"/>
          <w:color w:val="333333"/>
          <w:kern w:val="0"/>
          <w:sz w:val="22"/>
        </w:rPr>
        <w:t>gyroscope</w:t>
      </w:r>
      <w:r w:rsidR="00FB7BB8">
        <w:rPr>
          <w:rFonts w:ascii="Dosis" w:eastAsia="宋体" w:hAnsi="Dosis" w:cs="宋体"/>
          <w:color w:val="333333"/>
          <w:kern w:val="0"/>
          <w:sz w:val="22"/>
        </w:rPr>
        <w:t xml:space="preserve"> detects the condition of car</w:t>
      </w:r>
      <w:r w:rsidRPr="003F7E24">
        <w:rPr>
          <w:rFonts w:ascii="Dosis" w:eastAsia="宋体" w:hAnsi="Dosis" w:cs="宋体"/>
          <w:color w:val="333333"/>
          <w:kern w:val="0"/>
          <w:sz w:val="22"/>
        </w:rPr>
        <w:t>.</w:t>
      </w:r>
      <w:r w:rsidR="00FB7BB8">
        <w:rPr>
          <w:rFonts w:ascii="Dosis" w:eastAsia="宋体" w:hAnsi="Dosis" w:cs="宋体"/>
          <w:color w:val="333333"/>
          <w:kern w:val="0"/>
          <w:sz w:val="22"/>
        </w:rPr>
        <w:t xml:space="preserve"> It helps to normalize the data from a</w:t>
      </w:r>
      <w:r w:rsidR="00FB7BB8" w:rsidRPr="008F0A43">
        <w:rPr>
          <w:rFonts w:ascii="Dosis" w:eastAsia="宋体" w:hAnsi="Dosis" w:cs="宋体"/>
          <w:color w:val="333333"/>
          <w:kern w:val="0"/>
          <w:sz w:val="22"/>
        </w:rPr>
        <w:t>ccelerometer</w:t>
      </w:r>
      <w:r w:rsidR="00FB7BB8">
        <w:rPr>
          <w:rFonts w:ascii="Dosis" w:eastAsia="宋体" w:hAnsi="Dosis" w:cs="宋体"/>
          <w:color w:val="333333"/>
          <w:kern w:val="0"/>
          <w:sz w:val="22"/>
        </w:rPr>
        <w:t>, since the direction of detection is not always along the direction of running.</w:t>
      </w:r>
    </w:p>
    <w:p w14:paraId="7DD1FBD2" w14:textId="4285343A" w:rsidR="003F7E24" w:rsidRPr="003F7E24" w:rsidRDefault="00FB7BB8" w:rsidP="003F7E24">
      <w:pPr>
        <w:widowControl/>
        <w:numPr>
          <w:ilvl w:val="1"/>
          <w:numId w:val="1"/>
        </w:numPr>
        <w:shd w:val="clear" w:color="auto" w:fill="FFFFFF"/>
        <w:spacing w:after="60"/>
        <w:ind w:left="2340"/>
        <w:jc w:val="left"/>
        <w:textAlignment w:val="baseline"/>
        <w:rPr>
          <w:rFonts w:ascii="Dosis" w:eastAsia="宋体" w:hAnsi="Dosis" w:cs="宋体"/>
          <w:color w:val="333333"/>
          <w:kern w:val="0"/>
          <w:sz w:val="22"/>
        </w:rPr>
      </w:pPr>
      <w:r>
        <w:rPr>
          <w:rFonts w:ascii="Dosis" w:eastAsia="宋体" w:hAnsi="Dosis" w:cs="宋体"/>
          <w:color w:val="333333"/>
          <w:kern w:val="0"/>
          <w:sz w:val="22"/>
        </w:rPr>
        <w:t>Filter</w:t>
      </w:r>
      <w:r w:rsidR="003F7E24" w:rsidRPr="003F7E24">
        <w:rPr>
          <w:rFonts w:ascii="Dosis" w:eastAsia="宋体" w:hAnsi="Dosis" w:cs="宋体"/>
          <w:color w:val="333333"/>
          <w:kern w:val="0"/>
          <w:sz w:val="22"/>
        </w:rPr>
        <w:t xml:space="preserve"> System</w:t>
      </w:r>
    </w:p>
    <w:p w14:paraId="7BB6A670" w14:textId="075FB970" w:rsidR="003F7E24" w:rsidRPr="003F7E24" w:rsidRDefault="00FB7BB8" w:rsidP="003F7E24">
      <w:pPr>
        <w:widowControl/>
        <w:numPr>
          <w:ilvl w:val="2"/>
          <w:numId w:val="1"/>
        </w:numPr>
        <w:shd w:val="clear" w:color="auto" w:fill="FFFFFF"/>
        <w:spacing w:after="60"/>
        <w:ind w:left="3510"/>
        <w:jc w:val="left"/>
        <w:textAlignment w:val="baseline"/>
        <w:rPr>
          <w:rFonts w:ascii="Dosis" w:eastAsia="宋体" w:hAnsi="Dosis" w:cs="宋体"/>
          <w:color w:val="333333"/>
          <w:kern w:val="0"/>
          <w:sz w:val="22"/>
        </w:rPr>
      </w:pPr>
      <w:r>
        <w:rPr>
          <w:rFonts w:ascii="Dosis" w:eastAsia="宋体" w:hAnsi="Dosis" w:cs="宋体"/>
          <w:color w:val="333333"/>
          <w:kern w:val="0"/>
          <w:sz w:val="22"/>
        </w:rPr>
        <w:t>The signal from sensors will</w:t>
      </w:r>
      <w:ins w:id="4" w:author="杨 奕航" w:date="2022-03-01T20:36:00Z">
        <w:r w:rsidR="006A50BB">
          <w:rPr>
            <w:rFonts w:ascii="Dosis" w:eastAsia="宋体" w:hAnsi="Dosis" w:cs="宋体"/>
            <w:color w:val="333333"/>
            <w:kern w:val="0"/>
            <w:sz w:val="22"/>
          </w:rPr>
          <w:t xml:space="preserve"> be</w:t>
        </w:r>
      </w:ins>
      <w:r>
        <w:rPr>
          <w:rFonts w:ascii="Dosis" w:eastAsia="宋体" w:hAnsi="Dosis" w:cs="宋体"/>
          <w:color w:val="333333"/>
          <w:kern w:val="0"/>
          <w:sz w:val="22"/>
        </w:rPr>
        <w:t xml:space="preserve"> divide</w:t>
      </w:r>
      <w:ins w:id="5" w:author="杨 奕航" w:date="2022-03-01T20:36:00Z">
        <w:r w:rsidR="006A50BB">
          <w:rPr>
            <w:rFonts w:ascii="Dosis" w:eastAsia="宋体" w:hAnsi="Dosis" w:cs="宋体"/>
            <w:color w:val="333333"/>
            <w:kern w:val="0"/>
            <w:sz w:val="22"/>
          </w:rPr>
          <w:t>d</w:t>
        </w:r>
      </w:ins>
      <w:r>
        <w:rPr>
          <w:rFonts w:ascii="Dosis" w:eastAsia="宋体" w:hAnsi="Dosis" w:cs="宋体"/>
          <w:color w:val="333333"/>
          <w:kern w:val="0"/>
          <w:sz w:val="22"/>
        </w:rPr>
        <w:t xml:space="preserve"> into segments</w:t>
      </w:r>
      <w:r w:rsidR="003F7E24" w:rsidRPr="003F7E24">
        <w:rPr>
          <w:rFonts w:ascii="Dosis" w:eastAsia="宋体" w:hAnsi="Dosis" w:cs="宋体"/>
          <w:color w:val="333333"/>
          <w:kern w:val="0"/>
          <w:sz w:val="22"/>
        </w:rPr>
        <w:t>.</w:t>
      </w:r>
      <w:r>
        <w:rPr>
          <w:rFonts w:ascii="Dosis" w:eastAsia="宋体" w:hAnsi="Dosis" w:cs="宋体"/>
          <w:color w:val="333333"/>
          <w:kern w:val="0"/>
          <w:sz w:val="22"/>
        </w:rPr>
        <w:t xml:space="preserve"> If all segments are transmitted to server, t</w:t>
      </w:r>
      <w:r w:rsidRPr="00FB7BB8">
        <w:rPr>
          <w:rFonts w:ascii="Dosis" w:eastAsia="宋体" w:hAnsi="Dosis" w:cs="宋体"/>
          <w:color w:val="333333"/>
          <w:kern w:val="0"/>
          <w:sz w:val="22"/>
        </w:rPr>
        <w:t>his</w:t>
      </w:r>
      <w:r>
        <w:rPr>
          <w:rFonts w:ascii="Dosis" w:eastAsia="宋体" w:hAnsi="Dosis" w:cs="宋体"/>
          <w:color w:val="333333"/>
          <w:kern w:val="0"/>
          <w:sz w:val="22"/>
        </w:rPr>
        <w:t xml:space="preserve"> will</w:t>
      </w:r>
      <w:r w:rsidRPr="00FB7BB8">
        <w:rPr>
          <w:rFonts w:ascii="Dosis" w:eastAsia="宋体" w:hAnsi="Dosis" w:cs="宋体"/>
          <w:color w:val="333333"/>
          <w:kern w:val="0"/>
          <w:sz w:val="22"/>
        </w:rPr>
        <w:t xml:space="preserve"> create an excessive load </w:t>
      </w:r>
      <w:r>
        <w:rPr>
          <w:rFonts w:ascii="Dosis" w:eastAsia="宋体" w:hAnsi="Dosis" w:cs="宋体"/>
          <w:color w:val="333333"/>
          <w:kern w:val="0"/>
          <w:sz w:val="22"/>
        </w:rPr>
        <w:t>to</w:t>
      </w:r>
      <w:r w:rsidRPr="00FB7BB8">
        <w:rPr>
          <w:rFonts w:ascii="Dosis" w:eastAsia="宋体" w:hAnsi="Dosis" w:cs="宋体"/>
          <w:color w:val="333333"/>
          <w:kern w:val="0"/>
          <w:sz w:val="22"/>
        </w:rPr>
        <w:t xml:space="preserve"> the system</w:t>
      </w:r>
      <w:r>
        <w:rPr>
          <w:rFonts w:ascii="Dosis" w:eastAsia="宋体" w:hAnsi="Dosis" w:cs="宋体"/>
          <w:color w:val="333333"/>
          <w:kern w:val="0"/>
          <w:sz w:val="22"/>
        </w:rPr>
        <w:t>. A filter system will be implemented on PCB to filter segments that is less likely to have problems.</w:t>
      </w:r>
    </w:p>
    <w:p w14:paraId="291C2055" w14:textId="370A5FFF" w:rsidR="003F7E24" w:rsidRPr="003F7E24" w:rsidRDefault="00FB7BB8" w:rsidP="003F7E24">
      <w:pPr>
        <w:widowControl/>
        <w:numPr>
          <w:ilvl w:val="1"/>
          <w:numId w:val="1"/>
        </w:numPr>
        <w:shd w:val="clear" w:color="auto" w:fill="FFFFFF"/>
        <w:spacing w:after="60"/>
        <w:ind w:left="2340"/>
        <w:jc w:val="left"/>
        <w:textAlignment w:val="baseline"/>
        <w:rPr>
          <w:rFonts w:ascii="Dosis" w:eastAsia="宋体" w:hAnsi="Dosis" w:cs="宋体"/>
          <w:color w:val="333333"/>
          <w:kern w:val="0"/>
          <w:sz w:val="22"/>
        </w:rPr>
      </w:pPr>
      <w:r>
        <w:rPr>
          <w:rFonts w:ascii="Dosis" w:eastAsia="宋体" w:hAnsi="Dosis" w:cs="宋体"/>
          <w:color w:val="333333"/>
          <w:kern w:val="0"/>
          <w:sz w:val="22"/>
        </w:rPr>
        <w:t>Label</w:t>
      </w:r>
      <w:r w:rsidR="003F7E24" w:rsidRPr="003F7E24">
        <w:rPr>
          <w:rFonts w:ascii="Dosis" w:eastAsia="宋体" w:hAnsi="Dosis" w:cs="宋体"/>
          <w:color w:val="333333"/>
          <w:kern w:val="0"/>
          <w:sz w:val="22"/>
        </w:rPr>
        <w:t xml:space="preserve"> System</w:t>
      </w:r>
    </w:p>
    <w:p w14:paraId="37112A48" w14:textId="73E55A90" w:rsidR="003F7E24" w:rsidRPr="003F7E24" w:rsidRDefault="003F7E24" w:rsidP="003F7E24">
      <w:pPr>
        <w:widowControl/>
        <w:numPr>
          <w:ilvl w:val="2"/>
          <w:numId w:val="1"/>
        </w:numPr>
        <w:shd w:val="clear" w:color="auto" w:fill="FFFFFF"/>
        <w:spacing w:after="60"/>
        <w:ind w:left="3510"/>
        <w:jc w:val="left"/>
        <w:textAlignment w:val="baseline"/>
        <w:rPr>
          <w:rFonts w:ascii="Dosis" w:eastAsia="宋体" w:hAnsi="Dosis" w:cs="宋体"/>
          <w:color w:val="333333"/>
          <w:kern w:val="0"/>
          <w:sz w:val="22"/>
        </w:rPr>
      </w:pPr>
      <w:r w:rsidRPr="003F7E24">
        <w:rPr>
          <w:rFonts w:ascii="Dosis" w:eastAsia="宋体" w:hAnsi="Dosis" w:cs="宋体"/>
          <w:color w:val="333333"/>
          <w:kern w:val="0"/>
          <w:sz w:val="22"/>
        </w:rPr>
        <w:t xml:space="preserve">A </w:t>
      </w:r>
      <w:r w:rsidR="00FB7BB8">
        <w:rPr>
          <w:rFonts w:ascii="Dosis" w:eastAsia="宋体" w:hAnsi="Dosis" w:cs="宋体"/>
          <w:color w:val="333333"/>
          <w:kern w:val="0"/>
          <w:sz w:val="22"/>
        </w:rPr>
        <w:t xml:space="preserve">label </w:t>
      </w:r>
      <w:r w:rsidRPr="003F7E24">
        <w:rPr>
          <w:rFonts w:ascii="Dosis" w:eastAsia="宋体" w:hAnsi="Dosis" w:cs="宋体"/>
          <w:color w:val="333333"/>
          <w:kern w:val="0"/>
          <w:sz w:val="22"/>
        </w:rPr>
        <w:t xml:space="preserve">system </w:t>
      </w:r>
      <w:r w:rsidR="00FB7BB8">
        <w:rPr>
          <w:rFonts w:ascii="Dosis" w:eastAsia="宋体" w:hAnsi="Dosis" w:cs="宋体"/>
          <w:color w:val="333333"/>
          <w:kern w:val="0"/>
          <w:sz w:val="22"/>
        </w:rPr>
        <w:t>implemented with method of machine learning will be deployed on server to label the road segments to be safe or not</w:t>
      </w:r>
      <w:r w:rsidRPr="003F7E24">
        <w:rPr>
          <w:rFonts w:ascii="Dosis" w:eastAsia="宋体" w:hAnsi="Dosis" w:cs="宋体"/>
          <w:color w:val="333333"/>
          <w:kern w:val="0"/>
          <w:sz w:val="22"/>
        </w:rPr>
        <w:t>.</w:t>
      </w:r>
    </w:p>
    <w:p w14:paraId="288FD7FC" w14:textId="77777777" w:rsidR="003F7E24" w:rsidRPr="003F7E24" w:rsidRDefault="003F7E24" w:rsidP="003F7E24">
      <w:pPr>
        <w:widowControl/>
        <w:numPr>
          <w:ilvl w:val="0"/>
          <w:numId w:val="1"/>
        </w:numPr>
        <w:shd w:val="clear" w:color="auto" w:fill="FFFFFF"/>
        <w:spacing w:after="60"/>
        <w:ind w:left="1170"/>
        <w:jc w:val="left"/>
        <w:textAlignment w:val="baseline"/>
        <w:rPr>
          <w:rFonts w:ascii="Dosis" w:eastAsia="宋体" w:hAnsi="Dosis" w:cs="宋体"/>
          <w:color w:val="333333"/>
          <w:kern w:val="0"/>
          <w:sz w:val="22"/>
        </w:rPr>
      </w:pPr>
      <w:r w:rsidRPr="003F7E24">
        <w:rPr>
          <w:rFonts w:ascii="Dosis" w:eastAsia="宋体" w:hAnsi="Dosis" w:cs="宋体"/>
          <w:color w:val="333333"/>
          <w:kern w:val="0"/>
          <w:sz w:val="22"/>
        </w:rPr>
        <w:t>Criterion for Success</w:t>
      </w:r>
    </w:p>
    <w:p w14:paraId="315DB17E" w14:textId="1EF54999" w:rsidR="003F7E24" w:rsidRDefault="00294536" w:rsidP="003F7E24">
      <w:pPr>
        <w:widowControl/>
        <w:numPr>
          <w:ilvl w:val="1"/>
          <w:numId w:val="1"/>
        </w:numPr>
        <w:shd w:val="clear" w:color="auto" w:fill="FFFFFF"/>
        <w:spacing w:after="60"/>
        <w:ind w:left="2340"/>
        <w:jc w:val="left"/>
        <w:textAlignment w:val="baseline"/>
        <w:rPr>
          <w:rFonts w:ascii="Dosis" w:eastAsia="宋体" w:hAnsi="Dosis" w:cs="宋体"/>
          <w:color w:val="333333"/>
          <w:kern w:val="0"/>
          <w:sz w:val="22"/>
        </w:rPr>
      </w:pPr>
      <w:r>
        <w:rPr>
          <w:rFonts w:ascii="Dosis" w:eastAsia="宋体" w:hAnsi="Dosis" w:cs="宋体"/>
          <w:color w:val="333333"/>
          <w:kern w:val="0"/>
          <w:sz w:val="22"/>
        </w:rPr>
        <w:t xml:space="preserve">Whether the sensors can collect sufficient data. </w:t>
      </w:r>
    </w:p>
    <w:p w14:paraId="431522C3" w14:textId="41002AA2" w:rsidR="00294536" w:rsidRPr="003F7E24" w:rsidRDefault="00294536" w:rsidP="003F7E24">
      <w:pPr>
        <w:widowControl/>
        <w:numPr>
          <w:ilvl w:val="1"/>
          <w:numId w:val="1"/>
        </w:numPr>
        <w:shd w:val="clear" w:color="auto" w:fill="FFFFFF"/>
        <w:spacing w:after="60"/>
        <w:ind w:left="2340"/>
        <w:jc w:val="left"/>
        <w:textAlignment w:val="baseline"/>
        <w:rPr>
          <w:rFonts w:ascii="Dosis" w:eastAsia="宋体" w:hAnsi="Dosis" w:cs="宋体"/>
          <w:color w:val="333333"/>
          <w:kern w:val="0"/>
          <w:sz w:val="22"/>
        </w:rPr>
      </w:pPr>
      <w:r>
        <w:rPr>
          <w:rFonts w:ascii="Dosis" w:eastAsia="宋体" w:hAnsi="Dosis" w:cs="宋体" w:hint="eastAsia"/>
          <w:color w:val="333333"/>
          <w:kern w:val="0"/>
          <w:sz w:val="22"/>
        </w:rPr>
        <w:t>W</w:t>
      </w:r>
      <w:r>
        <w:rPr>
          <w:rFonts w:ascii="Dosis" w:eastAsia="宋体" w:hAnsi="Dosis" w:cs="宋体"/>
          <w:color w:val="333333"/>
          <w:kern w:val="0"/>
          <w:sz w:val="22"/>
        </w:rPr>
        <w:t>hether the cost of installing these sensors and PCB with filter system is low cost.</w:t>
      </w:r>
    </w:p>
    <w:p w14:paraId="726F0B88" w14:textId="40DA86B1" w:rsidR="003F7E24" w:rsidRDefault="00294536" w:rsidP="003F7E24">
      <w:pPr>
        <w:widowControl/>
        <w:numPr>
          <w:ilvl w:val="1"/>
          <w:numId w:val="1"/>
        </w:numPr>
        <w:shd w:val="clear" w:color="auto" w:fill="FFFFFF"/>
        <w:spacing w:after="60"/>
        <w:ind w:left="2340"/>
        <w:jc w:val="left"/>
        <w:textAlignment w:val="baseline"/>
        <w:rPr>
          <w:rFonts w:ascii="Dosis" w:eastAsia="宋体" w:hAnsi="Dosis" w:cs="宋体"/>
          <w:color w:val="333333"/>
          <w:kern w:val="0"/>
          <w:sz w:val="22"/>
        </w:rPr>
      </w:pPr>
      <w:r>
        <w:rPr>
          <w:rFonts w:ascii="Dosis" w:eastAsia="宋体" w:hAnsi="Dosis" w:cs="宋体"/>
          <w:color w:val="333333"/>
          <w:kern w:val="0"/>
          <w:sz w:val="22"/>
        </w:rPr>
        <w:t>Whether the server can receive the signal successfully</w:t>
      </w:r>
    </w:p>
    <w:p w14:paraId="1A6E1D94" w14:textId="61D63D75" w:rsidR="00294536" w:rsidRPr="003F7E24" w:rsidRDefault="00294536" w:rsidP="003F7E24">
      <w:pPr>
        <w:widowControl/>
        <w:numPr>
          <w:ilvl w:val="1"/>
          <w:numId w:val="1"/>
        </w:numPr>
        <w:shd w:val="clear" w:color="auto" w:fill="FFFFFF"/>
        <w:spacing w:after="60"/>
        <w:ind w:left="2340"/>
        <w:jc w:val="left"/>
        <w:textAlignment w:val="baseline"/>
        <w:rPr>
          <w:rFonts w:ascii="Dosis" w:eastAsia="宋体" w:hAnsi="Dosis" w:cs="宋体"/>
          <w:color w:val="333333"/>
          <w:kern w:val="0"/>
          <w:sz w:val="22"/>
        </w:rPr>
      </w:pPr>
      <w:r>
        <w:rPr>
          <w:rFonts w:ascii="Dosis" w:eastAsia="宋体" w:hAnsi="Dosis" w:cs="宋体" w:hint="eastAsia"/>
          <w:color w:val="333333"/>
          <w:kern w:val="0"/>
          <w:sz w:val="22"/>
        </w:rPr>
        <w:t>W</w:t>
      </w:r>
      <w:r>
        <w:rPr>
          <w:rFonts w:ascii="Dosis" w:eastAsia="宋体" w:hAnsi="Dosis" w:cs="宋体"/>
          <w:color w:val="333333"/>
          <w:kern w:val="0"/>
          <w:sz w:val="22"/>
        </w:rPr>
        <w:t>hether the model can make decision with high accuracy</w:t>
      </w:r>
    </w:p>
    <w:p w14:paraId="291A5BAA" w14:textId="77777777" w:rsidR="003F7E24" w:rsidRPr="003F7E24" w:rsidRDefault="003F7E24" w:rsidP="003F7E24">
      <w:pPr>
        <w:widowControl/>
        <w:numPr>
          <w:ilvl w:val="0"/>
          <w:numId w:val="1"/>
        </w:numPr>
        <w:shd w:val="clear" w:color="auto" w:fill="FFFFFF"/>
        <w:spacing w:after="60"/>
        <w:ind w:left="1170"/>
        <w:jc w:val="left"/>
        <w:textAlignment w:val="baseline"/>
        <w:rPr>
          <w:rFonts w:ascii="Dosis" w:eastAsia="宋体" w:hAnsi="Dosis" w:cs="宋体"/>
          <w:color w:val="333333"/>
          <w:kern w:val="0"/>
          <w:sz w:val="22"/>
        </w:rPr>
      </w:pPr>
      <w:r w:rsidRPr="003F7E24">
        <w:rPr>
          <w:rFonts w:ascii="Dosis" w:eastAsia="宋体" w:hAnsi="Dosis" w:cs="宋体"/>
          <w:color w:val="333333"/>
          <w:kern w:val="0"/>
          <w:sz w:val="22"/>
        </w:rPr>
        <w:t>Distribution of Work</w:t>
      </w:r>
    </w:p>
    <w:p w14:paraId="733B5AF4" w14:textId="24D488A0" w:rsidR="003F7E24" w:rsidRPr="003F7E24" w:rsidRDefault="00294536" w:rsidP="003F7E24">
      <w:pPr>
        <w:widowControl/>
        <w:numPr>
          <w:ilvl w:val="1"/>
          <w:numId w:val="1"/>
        </w:numPr>
        <w:shd w:val="clear" w:color="auto" w:fill="FFFFFF"/>
        <w:spacing w:after="60"/>
        <w:ind w:left="2340"/>
        <w:jc w:val="left"/>
        <w:textAlignment w:val="baseline"/>
        <w:rPr>
          <w:rFonts w:ascii="Dosis" w:eastAsia="宋体" w:hAnsi="Dosis" w:cs="宋体"/>
          <w:color w:val="333333"/>
          <w:kern w:val="0"/>
          <w:sz w:val="22"/>
        </w:rPr>
      </w:pPr>
      <w:r>
        <w:rPr>
          <w:rFonts w:ascii="Dosis" w:eastAsia="宋体" w:hAnsi="Dosis" w:cs="宋体"/>
          <w:color w:val="333333"/>
          <w:kern w:val="0"/>
          <w:sz w:val="22"/>
        </w:rPr>
        <w:t>Detecting</w:t>
      </w:r>
      <w:r w:rsidRPr="003F7E24">
        <w:rPr>
          <w:rFonts w:ascii="Dosis" w:eastAsia="宋体" w:hAnsi="Dosis" w:cs="宋体"/>
          <w:color w:val="333333"/>
          <w:kern w:val="0"/>
          <w:sz w:val="22"/>
        </w:rPr>
        <w:t xml:space="preserve"> System</w:t>
      </w:r>
      <w:r w:rsidR="003F7E24" w:rsidRPr="003F7E24">
        <w:rPr>
          <w:rFonts w:ascii="Dosis" w:eastAsia="宋体" w:hAnsi="Dosis" w:cs="宋体"/>
          <w:color w:val="333333"/>
          <w:kern w:val="0"/>
          <w:sz w:val="22"/>
        </w:rPr>
        <w:t xml:space="preserve"> – </w:t>
      </w:r>
      <w:r w:rsidR="002C593D" w:rsidRPr="002C593D">
        <w:rPr>
          <w:rFonts w:ascii="Dosis" w:eastAsia="宋体" w:hAnsi="Dosis" w:cs="宋体"/>
          <w:color w:val="333333"/>
          <w:kern w:val="0"/>
          <w:sz w:val="22"/>
        </w:rPr>
        <w:t>Zhengwei Dai</w:t>
      </w:r>
    </w:p>
    <w:p w14:paraId="471D2672" w14:textId="0AD578CB" w:rsidR="003F7E24" w:rsidRDefault="002C593D" w:rsidP="002C593D">
      <w:pPr>
        <w:widowControl/>
        <w:numPr>
          <w:ilvl w:val="1"/>
          <w:numId w:val="1"/>
        </w:numPr>
        <w:shd w:val="clear" w:color="auto" w:fill="FFFFFF"/>
        <w:spacing w:after="60"/>
        <w:ind w:left="2340"/>
        <w:jc w:val="left"/>
        <w:textAlignment w:val="baseline"/>
        <w:rPr>
          <w:rFonts w:ascii="Dosis" w:eastAsia="宋体" w:hAnsi="Dosis" w:cs="宋体"/>
          <w:color w:val="333333"/>
          <w:kern w:val="0"/>
          <w:sz w:val="22"/>
        </w:rPr>
      </w:pPr>
      <w:r>
        <w:rPr>
          <w:rFonts w:ascii="Dosis" w:eastAsia="宋体" w:hAnsi="Dosis" w:cs="宋体"/>
          <w:color w:val="333333"/>
          <w:kern w:val="0"/>
          <w:sz w:val="22"/>
        </w:rPr>
        <w:t>Filter</w:t>
      </w:r>
      <w:r w:rsidRPr="003F7E24">
        <w:rPr>
          <w:rFonts w:ascii="Dosis" w:eastAsia="宋体" w:hAnsi="Dosis" w:cs="宋体"/>
          <w:color w:val="333333"/>
          <w:kern w:val="0"/>
          <w:sz w:val="22"/>
        </w:rPr>
        <w:t xml:space="preserve"> System</w:t>
      </w:r>
      <w:r>
        <w:rPr>
          <w:rFonts w:ascii="Dosis" w:eastAsia="宋体" w:hAnsi="Dosis" w:cs="宋体"/>
          <w:color w:val="333333"/>
          <w:kern w:val="0"/>
          <w:sz w:val="22"/>
        </w:rPr>
        <w:t xml:space="preserve"> </w:t>
      </w:r>
      <w:r w:rsidR="003F7E24" w:rsidRPr="003F7E24">
        <w:rPr>
          <w:rFonts w:ascii="Dosis" w:eastAsia="宋体" w:hAnsi="Dosis" w:cs="宋体"/>
          <w:color w:val="333333"/>
          <w:kern w:val="0"/>
          <w:sz w:val="22"/>
        </w:rPr>
        <w:t xml:space="preserve">– </w:t>
      </w:r>
      <w:r w:rsidRPr="003F7E24">
        <w:rPr>
          <w:rFonts w:ascii="Dosis" w:eastAsia="宋体" w:hAnsi="Dosis" w:cs="宋体"/>
          <w:color w:val="333333"/>
          <w:kern w:val="0"/>
          <w:sz w:val="22"/>
        </w:rPr>
        <w:t>Yuhang Chen</w:t>
      </w:r>
    </w:p>
    <w:p w14:paraId="6B026CBB" w14:textId="27384E88" w:rsidR="005F2CF7" w:rsidRPr="002C593D" w:rsidRDefault="002C593D" w:rsidP="002C593D">
      <w:pPr>
        <w:widowControl/>
        <w:numPr>
          <w:ilvl w:val="1"/>
          <w:numId w:val="1"/>
        </w:numPr>
        <w:shd w:val="clear" w:color="auto" w:fill="FFFFFF"/>
        <w:spacing w:after="60"/>
        <w:ind w:left="2340"/>
        <w:jc w:val="left"/>
        <w:textAlignment w:val="baseline"/>
        <w:rPr>
          <w:rFonts w:ascii="Dosis" w:eastAsia="宋体" w:hAnsi="Dosis" w:cs="宋体"/>
          <w:color w:val="333333"/>
          <w:kern w:val="0"/>
          <w:sz w:val="22"/>
        </w:rPr>
      </w:pPr>
      <w:r>
        <w:rPr>
          <w:rFonts w:ascii="Dosis" w:eastAsia="宋体" w:hAnsi="Dosis" w:cs="宋体"/>
          <w:color w:val="333333"/>
          <w:kern w:val="0"/>
          <w:sz w:val="22"/>
        </w:rPr>
        <w:lastRenderedPageBreak/>
        <w:t>Label</w:t>
      </w:r>
      <w:r w:rsidRPr="003F7E24">
        <w:rPr>
          <w:rFonts w:ascii="Dosis" w:eastAsia="宋体" w:hAnsi="Dosis" w:cs="宋体"/>
          <w:color w:val="333333"/>
          <w:kern w:val="0"/>
          <w:sz w:val="22"/>
        </w:rPr>
        <w:t xml:space="preserve"> System</w:t>
      </w:r>
      <w:r>
        <w:rPr>
          <w:rFonts w:ascii="Dosis" w:eastAsia="宋体" w:hAnsi="Dosis" w:cs="宋体" w:hint="eastAsia"/>
          <w:color w:val="333333"/>
          <w:kern w:val="0"/>
          <w:sz w:val="22"/>
        </w:rPr>
        <w:t xml:space="preserve"> </w:t>
      </w:r>
      <w:r w:rsidRPr="002C593D">
        <w:rPr>
          <w:rFonts w:ascii="Dosis" w:eastAsia="宋体" w:hAnsi="Dosis" w:cs="宋体"/>
          <w:color w:val="333333"/>
          <w:kern w:val="0"/>
          <w:sz w:val="22"/>
        </w:rPr>
        <w:t xml:space="preserve">- </w:t>
      </w:r>
      <w:r w:rsidRPr="00DB4F7C">
        <w:rPr>
          <w:rFonts w:ascii="Dosis" w:eastAsia="宋体" w:hAnsi="Dosis" w:cs="宋体"/>
          <w:color w:val="333333"/>
          <w:kern w:val="0"/>
          <w:sz w:val="22"/>
        </w:rPr>
        <w:t>Yichen Li</w:t>
      </w:r>
      <w:r>
        <w:rPr>
          <w:rFonts w:ascii="Dosis" w:eastAsia="宋体" w:hAnsi="Dosis" w:cs="宋体"/>
          <w:color w:val="333333"/>
          <w:kern w:val="0"/>
          <w:sz w:val="22"/>
        </w:rPr>
        <w:t xml:space="preserve">, </w:t>
      </w:r>
      <w:r w:rsidRPr="00DB4F7C">
        <w:rPr>
          <w:rFonts w:ascii="Dosis" w:eastAsia="宋体" w:hAnsi="Dosis" w:cs="宋体"/>
          <w:color w:val="333333"/>
          <w:kern w:val="0"/>
          <w:sz w:val="22"/>
        </w:rPr>
        <w:t>Yihang Yang</w:t>
      </w:r>
    </w:p>
    <w:sectPr w:rsidR="005F2CF7" w:rsidRPr="002C5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35ADE3" w14:textId="77777777" w:rsidR="00AD5204" w:rsidRDefault="00AD5204" w:rsidP="003F7E24">
      <w:r>
        <w:separator/>
      </w:r>
    </w:p>
  </w:endnote>
  <w:endnote w:type="continuationSeparator" w:id="0">
    <w:p w14:paraId="0EFD818E" w14:textId="77777777" w:rsidR="00AD5204" w:rsidRDefault="00AD5204" w:rsidP="003F7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sis">
    <w:altName w:val="Times New Roman"/>
    <w:charset w:val="00"/>
    <w:family w:val="auto"/>
    <w:pitch w:val="variable"/>
    <w:sig w:usb0="00000001" w:usb1="4000207B" w:usb2="00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A2ABFB" w14:textId="77777777" w:rsidR="00AD5204" w:rsidRDefault="00AD5204" w:rsidP="003F7E24">
      <w:r>
        <w:separator/>
      </w:r>
    </w:p>
  </w:footnote>
  <w:footnote w:type="continuationSeparator" w:id="0">
    <w:p w14:paraId="1ED12639" w14:textId="77777777" w:rsidR="00AD5204" w:rsidRDefault="00AD5204" w:rsidP="003F7E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C79CA"/>
    <w:multiLevelType w:val="multilevel"/>
    <w:tmpl w:val="F56E2F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杨 奕航">
    <w15:presenceInfo w15:providerId="Windows Live" w15:userId="32e1621b5ba7a1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1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237"/>
    <w:rsid w:val="00117237"/>
    <w:rsid w:val="001232D3"/>
    <w:rsid w:val="00144D25"/>
    <w:rsid w:val="00294536"/>
    <w:rsid w:val="002C593D"/>
    <w:rsid w:val="003F7E24"/>
    <w:rsid w:val="00455403"/>
    <w:rsid w:val="005F2CF7"/>
    <w:rsid w:val="006A50BB"/>
    <w:rsid w:val="008F0A43"/>
    <w:rsid w:val="00907625"/>
    <w:rsid w:val="00AD5204"/>
    <w:rsid w:val="00DB4F7C"/>
    <w:rsid w:val="00E66B80"/>
    <w:rsid w:val="00F2333B"/>
    <w:rsid w:val="00F34F76"/>
    <w:rsid w:val="00FB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303D5"/>
  <w15:chartTrackingRefBased/>
  <w15:docId w15:val="{4F1C5539-31FD-41BD-ADD8-0CBA0334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7E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7E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7E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7E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6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Yichen</dc:creator>
  <cp:keywords/>
  <dc:description/>
  <cp:lastModifiedBy>杨 奕航</cp:lastModifiedBy>
  <cp:revision>8</cp:revision>
  <dcterms:created xsi:type="dcterms:W3CDTF">2022-03-01T11:43:00Z</dcterms:created>
  <dcterms:modified xsi:type="dcterms:W3CDTF">2022-03-01T12:40:00Z</dcterms:modified>
</cp:coreProperties>
</file>